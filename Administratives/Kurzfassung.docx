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E7" w:rsidRDefault="004103E7" w:rsidP="004103E7">
      <w:r>
        <w:t>Abstract</w:t>
      </w:r>
    </w:p>
    <w:p w:rsidR="004103E7" w:rsidDel="00D16349" w:rsidRDefault="004103E7" w:rsidP="004103E7">
      <w:pPr>
        <w:rPr>
          <w:del w:id="0" w:author="Toggenburger Lukas" w:date="2018-07-20T09:27:00Z"/>
        </w:rPr>
      </w:pPr>
      <w:r>
        <w:t>Der Connection Scan Algorithmus</w:t>
      </w:r>
      <w:ins w:id="1" w:author="Toggenburger Lukas" w:date="2018-07-20T09:19:00Z">
        <w:r w:rsidR="001B338A">
          <w:t xml:space="preserve"> (</w:t>
        </w:r>
      </w:ins>
      <w:del w:id="2" w:author="Toggenburger Lukas" w:date="2018-07-20T09:19:00Z">
        <w:r w:rsidDel="001B338A">
          <w:delText xml:space="preserve">, kurz </w:delText>
        </w:r>
      </w:del>
      <w:r>
        <w:t>CSA</w:t>
      </w:r>
      <w:ins w:id="3" w:author="Toggenburger Lukas" w:date="2018-07-20T09:19:00Z">
        <w:r w:rsidR="001B338A">
          <w:t>)</w:t>
        </w:r>
      </w:ins>
      <w:del w:id="4" w:author="Toggenburger Lukas" w:date="2018-07-20T09:19:00Z">
        <w:r w:rsidDel="001B338A">
          <w:delText>,</w:delText>
        </w:r>
      </w:del>
      <w:r>
        <w:t xml:space="preserve"> ist ein moderner</w:t>
      </w:r>
      <w:ins w:id="5" w:author="Toggenburger Lukas" w:date="2018-07-20T09:35:00Z">
        <w:r w:rsidR="00BA25E0">
          <w:t xml:space="preserve"> </w:t>
        </w:r>
      </w:ins>
      <w:del w:id="6" w:author="Toggenburger Lukas" w:date="2018-07-20T09:35:00Z">
        <w:r w:rsidDel="00BA25E0">
          <w:delText xml:space="preserve"> </w:delText>
        </w:r>
      </w:del>
      <w:r>
        <w:t xml:space="preserve">Algorithmus zur </w:t>
      </w:r>
      <w:del w:id="7" w:author="Toggenburger Lukas" w:date="2018-07-20T09:11:00Z">
        <w:r w:rsidDel="006B0923">
          <w:delText xml:space="preserve">Bearbeitung </w:delText>
        </w:r>
      </w:del>
      <w:ins w:id="8" w:author="Toggenburger Lukas" w:date="2018-07-20T09:11:00Z">
        <w:r w:rsidR="006B0923">
          <w:t xml:space="preserve">Beantwortung </w:t>
        </w:r>
      </w:ins>
      <w:r>
        <w:t xml:space="preserve">von Anfragen auf zeitplanbasierten Systemen. </w:t>
      </w:r>
      <w:del w:id="9" w:author="Toggenburger Lukas" w:date="2018-07-20T09:13:00Z">
        <w:r w:rsidDel="006B0923">
          <w:delText xml:space="preserve">Ziel </w:delText>
        </w:r>
      </w:del>
      <w:ins w:id="10" w:author="Toggenburger Lukas" w:date="2018-07-20T09:13:00Z">
        <w:r w:rsidR="005B3CE9">
          <w:t xml:space="preserve">Diese Arbeit </w:t>
        </w:r>
      </w:ins>
      <w:ins w:id="11" w:author="Toggenburger Lukas" w:date="2018-07-20T09:18:00Z">
        <w:r w:rsidR="001B338A">
          <w:t>liefert</w:t>
        </w:r>
      </w:ins>
      <w:ins w:id="12" w:author="Toggenburger Lukas" w:date="2018-07-20T09:15:00Z">
        <w:r w:rsidR="005B3CE9">
          <w:t xml:space="preserve"> eine Implementation in Java. </w:t>
        </w:r>
      </w:ins>
      <w:ins w:id="13" w:author="Toggenburger Lukas" w:date="2018-07-20T09:16:00Z">
        <w:r w:rsidR="001B338A">
          <w:t xml:space="preserve">Mittels </w:t>
        </w:r>
        <w:proofErr w:type="gramStart"/>
        <w:r w:rsidR="001B338A">
          <w:t xml:space="preserve">dem </w:t>
        </w:r>
      </w:ins>
      <w:ins w:id="14" w:author="Toggenburger Lukas" w:date="2018-07-20T09:20:00Z">
        <w:r w:rsidR="001B338A">
          <w:t>Web</w:t>
        </w:r>
        <w:proofErr w:type="gramEnd"/>
        <w:r w:rsidR="001B338A">
          <w:t xml:space="preserve"> Frontend des </w:t>
        </w:r>
      </w:ins>
      <w:ins w:id="15" w:author="Toggenburger Lukas" w:date="2018-07-20T09:17:00Z">
        <w:r w:rsidR="001B338A">
          <w:t>FOSS Reiseplaner</w:t>
        </w:r>
      </w:ins>
      <w:ins w:id="16" w:author="Toggenburger Lukas" w:date="2018-07-20T09:23:00Z">
        <w:r w:rsidR="001B338A">
          <w:t>s</w:t>
        </w:r>
      </w:ins>
      <w:ins w:id="17" w:author="Toggenburger Lukas" w:date="2018-07-20T09:17:00Z">
        <w:r w:rsidR="001B338A">
          <w:t xml:space="preserve"> </w:t>
        </w:r>
        <w:proofErr w:type="spellStart"/>
        <w:r w:rsidR="001B338A">
          <w:t>OpenTripPlanner</w:t>
        </w:r>
      </w:ins>
      <w:proofErr w:type="spellEnd"/>
      <w:ins w:id="18" w:author="Toggenburger Lukas" w:date="2018-07-20T09:19:00Z">
        <w:r w:rsidR="001B338A">
          <w:t xml:space="preserve"> (OTP)</w:t>
        </w:r>
      </w:ins>
      <w:ins w:id="19" w:author="Toggenburger Lukas" w:date="2018-07-20T09:17:00Z">
        <w:r w:rsidR="001B338A">
          <w:t xml:space="preserve"> wird diese </w:t>
        </w:r>
      </w:ins>
      <w:ins w:id="20" w:author="Toggenburger Lukas" w:date="2018-07-20T09:20:00Z">
        <w:r w:rsidR="001B338A">
          <w:t>Benutzern zugänglich</w:t>
        </w:r>
      </w:ins>
      <w:ins w:id="21" w:author="Toggenburger Lukas" w:date="2018-07-20T09:17:00Z">
        <w:r w:rsidR="001B338A">
          <w:t xml:space="preserve"> gemacht. </w:t>
        </w:r>
      </w:ins>
      <w:ins w:id="22" w:author="Toggenburger Lukas" w:date="2018-07-20T09:22:00Z">
        <w:r w:rsidR="001B338A">
          <w:t xml:space="preserve">OTP verwendet standardmässig den A* Algorithmus. Im Benchmark </w:t>
        </w:r>
      </w:ins>
      <w:ins w:id="23" w:author="Toggenburger Lukas" w:date="2018-07-20T09:23:00Z">
        <w:r w:rsidR="001B338A">
          <w:t>konnte d</w:t>
        </w:r>
      </w:ins>
      <w:ins w:id="24" w:author="Toggenburger Lukas" w:date="2018-07-20T09:21:00Z">
        <w:r w:rsidR="001B338A">
          <w:t>ie erhoffte Performance</w:t>
        </w:r>
      </w:ins>
      <w:ins w:id="25" w:author="Toggenburger Lukas" w:date="2018-07-20T09:23:00Z">
        <w:r w:rsidR="001B338A">
          <w:t xml:space="preserve">-Steigerung </w:t>
        </w:r>
      </w:ins>
      <w:ins w:id="26" w:author="Toggenburger Lukas" w:date="2018-07-20T09:24:00Z">
        <w:r w:rsidR="001B338A">
          <w:t xml:space="preserve">des CSA gegenüber A* </w:t>
        </w:r>
      </w:ins>
      <w:ins w:id="27" w:author="Toggenburger Lukas" w:date="2018-07-20T09:23:00Z">
        <w:r w:rsidR="001B338A">
          <w:t xml:space="preserve">nicht erreicht werden: </w:t>
        </w:r>
      </w:ins>
      <w:del w:id="28" w:author="Toggenburger Lukas" w:date="2018-07-20T09:15:00Z">
        <w:r w:rsidDel="005B3CE9">
          <w:delText xml:space="preserve">dieser Arbeit </w:delText>
        </w:r>
      </w:del>
      <w:del w:id="29" w:author="Toggenburger Lukas" w:date="2018-07-20T09:27:00Z">
        <w:r w:rsidDel="00D16349">
          <w:delText xml:space="preserve">ist es diesen zu implementieren und zu benchmarken, um zu prüfen ob der CSA gegenüber dem Dijkstra/A* Algorithmus eine Performance-Verbesserung bringt. Dazu wird </w:delText>
        </w:r>
      </w:del>
      <w:del w:id="30" w:author="Toggenburger Lukas" w:date="2018-07-20T09:10:00Z">
        <w:r w:rsidDel="005124F8">
          <w:delText xml:space="preserve">der </w:delText>
        </w:r>
      </w:del>
      <w:del w:id="31" w:author="Toggenburger Lukas" w:date="2018-07-20T09:27:00Z">
        <w:r w:rsidDel="00D16349">
          <w:delText xml:space="preserve">OpenTripPlanner, ein </w:delText>
        </w:r>
      </w:del>
      <w:del w:id="32" w:author="Toggenburger Lukas" w:date="2018-07-20T09:10:00Z">
        <w:r w:rsidDel="006B0923">
          <w:delText xml:space="preserve">opensource </w:delText>
        </w:r>
      </w:del>
      <w:del w:id="33" w:author="Toggenburger Lukas" w:date="2018-07-20T09:27:00Z">
        <w:r w:rsidDel="00D16349">
          <w:delText xml:space="preserve">Reiseplaner, als Grundlage verwendet. Dieser </w:delText>
        </w:r>
      </w:del>
      <w:del w:id="34" w:author="Toggenburger Lukas" w:date="2018-07-20T09:14:00Z">
        <w:r w:rsidDel="005B3CE9">
          <w:delText xml:space="preserve">Basiert </w:delText>
        </w:r>
      </w:del>
      <w:del w:id="35" w:author="Toggenburger Lukas" w:date="2018-07-20T09:27:00Z">
        <w:r w:rsidDel="00D16349">
          <w:delText>auf dem A* Algorithmus.</w:delText>
        </w:r>
      </w:del>
    </w:p>
    <w:p w:rsidR="004103E7" w:rsidRDefault="004103E7" w:rsidP="00CB14BE">
      <w:r>
        <w:t xml:space="preserve">Unsere Implementierung </w:t>
      </w:r>
      <w:del w:id="36" w:author="Toggenburger Lukas" w:date="2018-07-20T09:30:00Z">
        <w:r w:rsidDel="00D16349">
          <w:delText xml:space="preserve">des CSA </w:delText>
        </w:r>
      </w:del>
      <w:r>
        <w:t xml:space="preserve">ist </w:t>
      </w:r>
      <w:ins w:id="37" w:author="Toggenburger Lukas" w:date="2018-07-20T09:32:00Z">
        <w:r w:rsidR="00D16349">
          <w:t xml:space="preserve">bei Anfragen </w:t>
        </w:r>
      </w:ins>
      <w:ins w:id="38" w:author="Toggenburger Lukas" w:date="2018-07-20T09:34:00Z">
        <w:r w:rsidR="00D16349">
          <w:t>auf das</w:t>
        </w:r>
      </w:ins>
      <w:ins w:id="39" w:author="Toggenburger Lukas" w:date="2018-07-20T09:32:00Z">
        <w:r w:rsidR="00D16349">
          <w:t xml:space="preserve"> gesamtschweizerische Fahrplannetz </w:t>
        </w:r>
      </w:ins>
      <w:r>
        <w:t>um den Faktor 10</w:t>
      </w:r>
      <w:r w:rsidR="003F6F79">
        <w:t>00</w:t>
      </w:r>
      <w:r>
        <w:t xml:space="preserve"> langsamer</w:t>
      </w:r>
      <w:r w:rsidR="00F82DA6">
        <w:t xml:space="preserve">. </w:t>
      </w:r>
      <w:del w:id="40" w:author="Toggenburger Lukas" w:date="2018-07-20T09:31:00Z">
        <w:r w:rsidDel="00D16349">
          <w:delText xml:space="preserve"> als der A* Algorithmus </w:delText>
        </w:r>
      </w:del>
      <w:del w:id="41" w:author="Toggenburger Lukas" w:date="2018-07-20T09:27:00Z">
        <w:r w:rsidDel="00D16349">
          <w:delText xml:space="preserve">des </w:delText>
        </w:r>
      </w:del>
      <w:del w:id="42" w:author="Toggenburger Lukas" w:date="2018-07-20T09:31:00Z">
        <w:r w:rsidDel="00D16349">
          <w:delText>OTP</w:delText>
        </w:r>
      </w:del>
      <w:ins w:id="43" w:author="Toggenburger Lukas" w:date="2018-07-20T09:35:00Z">
        <w:r w:rsidR="00CB14BE">
          <w:t>.</w:t>
        </w:r>
      </w:ins>
      <w:del w:id="44" w:author="Toggenburger Lukas" w:date="2018-07-20T09:34:00Z">
        <w:r w:rsidDel="00BA25E0">
          <w:delText>.</w:delText>
        </w:r>
      </w:del>
      <w:del w:id="45" w:author="Toggenburger Lukas" w:date="2018-07-20T09:33:00Z">
        <w:r w:rsidDel="00D16349">
          <w:delText xml:space="preserve"> </w:delText>
        </w:r>
      </w:del>
      <w:del w:id="46" w:author="Toggenburger Lukas" w:date="2018-07-20T09:36:00Z">
        <w:r w:rsidDel="00CB14BE">
          <w:delText>Sie bietet jedoch noch Verbesserungspotenzial. Der Flaschenhals des Algorithmus ist zurzeit ……….</w:delText>
        </w:r>
      </w:del>
    </w:p>
    <w:p w:rsidR="004103E7" w:rsidRDefault="004103E7" w:rsidP="004103E7"/>
    <w:p w:rsidR="004103E7" w:rsidRDefault="004103E7" w:rsidP="004103E7"/>
    <w:p w:rsidR="004103E7" w:rsidRDefault="004103E7" w:rsidP="004103E7"/>
    <w:p w:rsidR="00A23EE4" w:rsidRDefault="0006001F" w:rsidP="0006001F">
      <w:pPr>
        <w:pStyle w:val="Titel"/>
      </w:pPr>
      <w:r>
        <w:t>Kurzfassung</w:t>
      </w:r>
    </w:p>
    <w:p w:rsidR="00F82DA6" w:rsidRDefault="0006001F" w:rsidP="0006001F">
      <w:pPr>
        <w:pStyle w:val="berschrift1"/>
      </w:pPr>
      <w:r>
        <w:t>Deutsch</w:t>
      </w:r>
    </w:p>
    <w:p w:rsidR="0006001F" w:rsidRDefault="0006001F" w:rsidP="0006001F">
      <w:pPr>
        <w:rPr>
          <w:lang w:val="en-GB"/>
        </w:rPr>
      </w:pPr>
      <w:r>
        <w:t xml:space="preserve">Der Connection Scan Algorithmus (CSA) ist ein </w:t>
      </w:r>
      <w:proofErr w:type="gramStart"/>
      <w:r>
        <w:t>moderner  Algorithmus</w:t>
      </w:r>
      <w:proofErr w:type="gramEnd"/>
      <w:r>
        <w:t xml:space="preserve"> zur Beantwortung von Anfragen auf zeitplanbasierten Systemen. Diese Arbeit liefert eine Implementation des CSA in Java. Mit Hilfe vom Web Frontend des FOSS Reiseplaners </w:t>
      </w:r>
      <w:proofErr w:type="spellStart"/>
      <w:r>
        <w:t>OpenTripPlanner</w:t>
      </w:r>
      <w:proofErr w:type="spellEnd"/>
      <w:r>
        <w:t xml:space="preserve"> (OTP) wird diese Implementation </w:t>
      </w:r>
      <w:proofErr w:type="gramStart"/>
      <w:r>
        <w:t>dem Benutzern</w:t>
      </w:r>
      <w:proofErr w:type="gramEnd"/>
      <w:r>
        <w:t xml:space="preserve"> zugänglich gemacht. </w:t>
      </w:r>
      <w:r w:rsidRPr="0006001F">
        <w:rPr>
          <w:lang w:val="en-GB"/>
        </w:rPr>
        <w:t xml:space="preserve">OTP </w:t>
      </w:r>
      <w:proofErr w:type="spellStart"/>
      <w:r w:rsidRPr="0006001F">
        <w:rPr>
          <w:lang w:val="en-GB"/>
        </w:rPr>
        <w:t>verwendet</w:t>
      </w:r>
      <w:proofErr w:type="spellEnd"/>
      <w:r w:rsidRPr="0006001F">
        <w:rPr>
          <w:lang w:val="en-GB"/>
        </w:rPr>
        <w:t xml:space="preserve"> </w:t>
      </w:r>
      <w:proofErr w:type="spellStart"/>
      <w:r w:rsidRPr="0006001F">
        <w:rPr>
          <w:lang w:val="en-GB"/>
        </w:rPr>
        <w:t>standardmässig</w:t>
      </w:r>
      <w:proofErr w:type="spellEnd"/>
      <w:r w:rsidRPr="0006001F">
        <w:rPr>
          <w:lang w:val="en-GB"/>
        </w:rPr>
        <w:t xml:space="preserve"> den A* </w:t>
      </w:r>
      <w:proofErr w:type="spellStart"/>
      <w:r w:rsidRPr="0006001F">
        <w:rPr>
          <w:lang w:val="en-GB"/>
        </w:rPr>
        <w:t>Algorithmus</w:t>
      </w:r>
      <w:proofErr w:type="spellEnd"/>
      <w:r w:rsidRPr="0006001F">
        <w:rPr>
          <w:lang w:val="en-GB"/>
        </w:rPr>
        <w:t xml:space="preserve">. </w:t>
      </w:r>
    </w:p>
    <w:p w:rsidR="0006001F" w:rsidRPr="0006001F" w:rsidRDefault="0006001F" w:rsidP="0006001F">
      <w:r w:rsidRPr="0006001F">
        <w:t>Im Benchmark konnte die angestrebte Performance-Steigerung des CSA gegenüber A* nicht erreicht werden: Unsere Implementierung ist bei Anfragen auf das gesamtschweizerische Fahrplannetz um den Faktor 10'000 langsamer als der zuvor verwendete Algorithmus.</w:t>
      </w:r>
    </w:p>
    <w:p w:rsidR="0006001F" w:rsidRPr="0006001F" w:rsidRDefault="0006001F" w:rsidP="0006001F">
      <w:pPr>
        <w:pStyle w:val="berschrift1"/>
      </w:pPr>
      <w:r>
        <w:t>Englisch</w:t>
      </w:r>
    </w:p>
    <w:p w:rsidR="0006001F" w:rsidRDefault="0006001F" w:rsidP="0006001F">
      <w:r w:rsidRPr="0006001F">
        <w:rPr>
          <w:lang w:val="en-GB"/>
        </w:rPr>
        <w:t xml:space="preserve">The Connection Scan Algorithm (CSA) is a modern Algorithm to answer inquiries on </w:t>
      </w:r>
      <w:proofErr w:type="gramStart"/>
      <w:r w:rsidRPr="0006001F">
        <w:rPr>
          <w:lang w:val="en-GB"/>
        </w:rPr>
        <w:t>timetable based</w:t>
      </w:r>
      <w:proofErr w:type="gramEnd"/>
      <w:r w:rsidRPr="0006001F">
        <w:rPr>
          <w:lang w:val="en-GB"/>
        </w:rPr>
        <w:t xml:space="preserve"> systems. This paper provides an implementation of the CSA in Java. User accessibility is granted via Web frontend of the FOSS trip planner </w:t>
      </w:r>
      <w:proofErr w:type="spellStart"/>
      <w:r w:rsidRPr="0006001F">
        <w:rPr>
          <w:lang w:val="en-GB"/>
        </w:rPr>
        <w:t>OpenTripPlanner</w:t>
      </w:r>
      <w:proofErr w:type="spellEnd"/>
      <w:r w:rsidRPr="0006001F">
        <w:rPr>
          <w:lang w:val="en-GB"/>
        </w:rPr>
        <w:t xml:space="preserve"> (OTP). </w:t>
      </w:r>
      <w:r>
        <w:t xml:space="preserve">OTP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A*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.</w:t>
      </w:r>
      <w:bookmarkStart w:id="47" w:name="_GoBack"/>
      <w:bookmarkEnd w:id="47"/>
    </w:p>
    <w:p w:rsidR="0069728B" w:rsidRPr="0006001F" w:rsidRDefault="0006001F" w:rsidP="0006001F">
      <w:pPr>
        <w:rPr>
          <w:lang w:val="en-GB"/>
        </w:rPr>
      </w:pPr>
      <w:r w:rsidRPr="0006001F">
        <w:rPr>
          <w:lang w:val="en-GB"/>
        </w:rPr>
        <w:t>In the benchmark we couldn’t achieve the expected performance increase of the CSA compared to the A* algorithm. Our implementation is slower than the original algorithm by a factor of 10'000.</w:t>
      </w:r>
    </w:p>
    <w:sectPr w:rsidR="0069728B" w:rsidRPr="00060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ggenburger Lukas">
    <w15:presenceInfo w15:providerId="AD" w15:userId="S-1-5-21-2460181390-1097805571-3701207438-14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27"/>
    <w:rsid w:val="0006001F"/>
    <w:rsid w:val="00090891"/>
    <w:rsid w:val="000F0192"/>
    <w:rsid w:val="00185A9B"/>
    <w:rsid w:val="001B338A"/>
    <w:rsid w:val="00260C3D"/>
    <w:rsid w:val="00271ECE"/>
    <w:rsid w:val="002A57C1"/>
    <w:rsid w:val="00302577"/>
    <w:rsid w:val="00354D6D"/>
    <w:rsid w:val="0036044B"/>
    <w:rsid w:val="00372E69"/>
    <w:rsid w:val="003F6F79"/>
    <w:rsid w:val="00404226"/>
    <w:rsid w:val="004103E7"/>
    <w:rsid w:val="005124F8"/>
    <w:rsid w:val="005B3CE9"/>
    <w:rsid w:val="005D0A59"/>
    <w:rsid w:val="00680EAC"/>
    <w:rsid w:val="00684C74"/>
    <w:rsid w:val="00685E8F"/>
    <w:rsid w:val="0069728B"/>
    <w:rsid w:val="006B0923"/>
    <w:rsid w:val="006D4AFC"/>
    <w:rsid w:val="00803075"/>
    <w:rsid w:val="00A23EE4"/>
    <w:rsid w:val="00A770F7"/>
    <w:rsid w:val="00B95D36"/>
    <w:rsid w:val="00BA25E0"/>
    <w:rsid w:val="00CB14BE"/>
    <w:rsid w:val="00CD51CB"/>
    <w:rsid w:val="00CE482E"/>
    <w:rsid w:val="00D06CD9"/>
    <w:rsid w:val="00D16349"/>
    <w:rsid w:val="00E25630"/>
    <w:rsid w:val="00E80EB7"/>
    <w:rsid w:val="00E84F27"/>
    <w:rsid w:val="00EA7337"/>
    <w:rsid w:val="00EE54C3"/>
    <w:rsid w:val="00F045D3"/>
    <w:rsid w:val="00F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0AAE5"/>
  <w15:chartTrackingRefBased/>
  <w15:docId w15:val="{8BB011AC-8A52-4FA0-81AB-5816208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103E7"/>
  </w:style>
  <w:style w:type="paragraph" w:styleId="berschrift1">
    <w:name w:val="heading 1"/>
    <w:basedOn w:val="Standard"/>
    <w:next w:val="Standard"/>
    <w:link w:val="berschrift1Zchn"/>
    <w:uiPriority w:val="9"/>
    <w:qFormat/>
    <w:rsid w:val="0006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0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6AEFF-4CC8-4D93-A436-27DE8BD1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1882</Characters>
  <Application>Microsoft Office Word</Application>
  <DocSecurity>0</DocSecurity>
  <Lines>39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2018-08-09T09:18:00Z</dcterms:created>
  <dcterms:modified xsi:type="dcterms:W3CDTF">2018-08-09T09:18:00Z</dcterms:modified>
</cp:coreProperties>
</file>